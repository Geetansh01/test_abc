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59AB9102" w14:textId="26F9EDB6" w:rsidR="00687D20" w:rsidRDefault="00687D20" w:rsidP="00687D2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pPr w:leftFromText="180" w:rightFromText="180" w:vertAnchor="page" w:horzAnchor="margin" w:tblpY="2122"/>
        <w:tblW w:w="90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000000"/>
          <w:insideV w:val="single" w:sz="8" w:space="0" w:color="000000"/>
        </w:tblBorders>
        <w:shd w:val="clear" w:color="auto" w:fill="CADFFF"/>
        <w:tblLayout w:type="fixed"/>
        <w:tblLook w:val="0700" w:firstRow="0" w:lastRow="0" w:firstColumn="0" w:lastColumn="1" w:noHBand="1" w:noVBand="1"/>
      </w:tblPr>
      <w:tblGrid>
        <w:gridCol w:w="1223"/>
        <w:gridCol w:w="4744"/>
        <w:gridCol w:w="1616"/>
        <w:gridCol w:w="1442"/>
      </w:tblGrid>
      <w:tr w:rsidR="00687D20" w14:paraId="5EAA305E" w14:textId="77777777" w:rsidTr="00687D20">
        <w:trPr>
          <w:trHeight w:val="845"/>
        </w:trPr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A016F" w14:textId="77777777" w:rsidR="00687D20" w:rsidRDefault="00687D20" w:rsidP="00687D20">
            <w:pPr>
              <w:pStyle w:val="Default"/>
              <w:spacing w:before="0" w:after="160" w:line="259" w:lineRule="auto"/>
              <w:jc w:val="center"/>
            </w:pPr>
            <w:proofErr w:type="spellStart"/>
            <w:proofErr w:type="gramStart"/>
            <w:r>
              <w:rPr>
                <w:rFonts w:ascii="Times New Roman" w:hAnsi="Times New Roman"/>
                <w:color w:val="FFFFFF"/>
                <w:sz w:val="36"/>
                <w:szCs w:val="36"/>
                <w:u w:color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S.No</w:t>
            </w:r>
            <w:proofErr w:type="spellEnd"/>
            <w:proofErr w:type="gramEnd"/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5ED77" w14:textId="77777777" w:rsidR="00687D20" w:rsidRDefault="00687D20" w:rsidP="00687D20">
            <w:pPr>
              <w:pStyle w:val="Default"/>
              <w:spacing w:before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6"/>
                <w:szCs w:val="36"/>
                <w:u w:color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Experiment Title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EEE2" w14:textId="77777777" w:rsidR="00687D20" w:rsidRDefault="00687D20" w:rsidP="00687D20">
            <w:pPr>
              <w:pStyle w:val="Default"/>
              <w:spacing w:before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6"/>
                <w:szCs w:val="36"/>
                <w:u w:color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02937" w14:textId="77777777" w:rsidR="00687D20" w:rsidRDefault="00687D20" w:rsidP="00687D20">
            <w:pPr>
              <w:pStyle w:val="Default"/>
              <w:spacing w:before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36"/>
                <w:szCs w:val="36"/>
                <w:u w:color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Sign</w:t>
            </w:r>
          </w:p>
        </w:tc>
      </w:tr>
      <w:tr w:rsidR="00687D20" w14:paraId="1895E26C" w14:textId="77777777" w:rsidTr="00687D20">
        <w:trPr>
          <w:trHeight w:val="1352"/>
        </w:trPr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E7D0F" w14:textId="2975B0E6" w:rsidR="00687D20" w:rsidRPr="00A52A22" w:rsidRDefault="00A52A22" w:rsidP="00687D20">
            <w:pPr>
              <w:pStyle w:val="Default"/>
              <w:spacing w:before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52A22"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3C73" w14:textId="77777777" w:rsidR="00A52A22" w:rsidRPr="00A52A22" w:rsidRDefault="00A52A22" w:rsidP="00A52A22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  <w:r w:rsidRPr="007625E1">
              <w:rPr>
                <w:b/>
                <w:bCs/>
                <w:sz w:val="24"/>
                <w:szCs w:val="24"/>
              </w:rPr>
              <w:t>Write a java program to implement stack and queue concept.</w:t>
            </w:r>
            <w:r w:rsidRPr="00A52A22">
              <w:rPr>
                <w:b/>
                <w:bCs/>
                <w:sz w:val="24"/>
                <w:szCs w:val="24"/>
              </w:rPr>
              <w:t> </w:t>
            </w:r>
          </w:p>
          <w:p w14:paraId="40E08C67" w14:textId="77777777" w:rsidR="00687D20" w:rsidRPr="00A52A22" w:rsidRDefault="00687D20" w:rsidP="00687D20">
            <w:pPr>
              <w:pStyle w:val="Default"/>
              <w:spacing w:before="0" w:after="160" w:line="259" w:lineRule="auto"/>
              <w:jc w:val="both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7311A" w14:textId="77777777" w:rsidR="00687D20" w:rsidRDefault="00687D20" w:rsidP="00687D20"/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35237" w14:textId="77777777" w:rsidR="00687D20" w:rsidRDefault="00687D20" w:rsidP="00687D20"/>
        </w:tc>
      </w:tr>
      <w:tr w:rsidR="00687D20" w14:paraId="3A030B21" w14:textId="77777777" w:rsidTr="00687D20">
        <w:trPr>
          <w:trHeight w:val="1352"/>
        </w:trPr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C1164" w14:textId="2F87B43A" w:rsidR="00687D20" w:rsidRPr="00A52A22" w:rsidRDefault="00A52A22" w:rsidP="00687D20">
            <w:pPr>
              <w:pStyle w:val="Default"/>
              <w:spacing w:before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52A22"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40018" w14:textId="0419E2B3" w:rsidR="00687D20" w:rsidRPr="00A52A22" w:rsidRDefault="00A52A22" w:rsidP="00687D20">
            <w:pPr>
              <w:pStyle w:val="Default"/>
              <w:spacing w:before="0" w:after="160" w:line="259" w:lineRule="auto"/>
              <w:jc w:val="both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52A22"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Write a java program to produce the tokens from given long string. 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47F98" w14:textId="77777777" w:rsidR="00687D20" w:rsidRDefault="00687D20" w:rsidP="00687D20"/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FD31F" w14:textId="77777777" w:rsidR="00687D20" w:rsidRDefault="00687D20" w:rsidP="00687D20"/>
        </w:tc>
      </w:tr>
      <w:tr w:rsidR="00687D20" w14:paraId="0ABB2BC8" w14:textId="77777777" w:rsidTr="00687D20">
        <w:trPr>
          <w:trHeight w:val="1352"/>
        </w:trPr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EB3AE" w14:textId="44F329BB" w:rsidR="00687D20" w:rsidRPr="00A52A22" w:rsidRDefault="00A52A22" w:rsidP="00687D20">
            <w:pPr>
              <w:pStyle w:val="Default"/>
              <w:spacing w:before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52A22"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4FA83" w14:textId="77777777" w:rsidR="00A52A22" w:rsidRPr="00A52A22" w:rsidRDefault="00A52A22" w:rsidP="00A52A22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  <w:r w:rsidRPr="00A52A22">
              <w:rPr>
                <w:b/>
                <w:bCs/>
                <w:sz w:val="24"/>
                <w:szCs w:val="24"/>
              </w:rPr>
              <w:t>Write a java package to show dynamic polymorphism and interfaces.</w:t>
            </w:r>
          </w:p>
          <w:p w14:paraId="11CFCC1E" w14:textId="77777777" w:rsidR="00687D20" w:rsidRPr="00A52A22" w:rsidRDefault="00687D20" w:rsidP="00687D20">
            <w:pPr>
              <w:pStyle w:val="Default"/>
              <w:spacing w:before="0" w:after="160" w:line="259" w:lineRule="auto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4D53" w14:textId="77777777" w:rsidR="00687D20" w:rsidRDefault="00687D20" w:rsidP="00687D20"/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4C5C" w14:textId="77777777" w:rsidR="00687D20" w:rsidRDefault="00687D20" w:rsidP="00687D20"/>
        </w:tc>
      </w:tr>
      <w:tr w:rsidR="00687D20" w14:paraId="49D8DD5C" w14:textId="77777777" w:rsidTr="00687D20">
        <w:trPr>
          <w:trHeight w:val="1352"/>
        </w:trPr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B60A3" w14:textId="0F8A4743" w:rsidR="00687D20" w:rsidRPr="00A52A22" w:rsidRDefault="00A52A22" w:rsidP="00687D20">
            <w:pPr>
              <w:pStyle w:val="Default"/>
              <w:spacing w:before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52A22"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C80B9" w14:textId="77777777" w:rsidR="00A52A22" w:rsidRPr="00A52A22" w:rsidRDefault="00A52A22" w:rsidP="00A52A22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  <w:r w:rsidRPr="00E36DFD">
              <w:rPr>
                <w:b/>
                <w:bCs/>
                <w:sz w:val="24"/>
                <w:szCs w:val="24"/>
              </w:rPr>
              <w:t>Write a Java program to show multithreaded producer and consumer</w:t>
            </w:r>
            <w:r w:rsidRPr="00A52A22">
              <w:rPr>
                <w:b/>
                <w:bCs/>
                <w:sz w:val="24"/>
                <w:szCs w:val="24"/>
              </w:rPr>
              <w:t xml:space="preserve"> application.</w:t>
            </w:r>
          </w:p>
          <w:p w14:paraId="14431991" w14:textId="77777777" w:rsidR="00A52A22" w:rsidRPr="00A52A22" w:rsidRDefault="00A52A22" w:rsidP="00A52A22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</w:p>
          <w:p w14:paraId="030723E9" w14:textId="77777777" w:rsidR="00687D20" w:rsidRPr="00A52A22" w:rsidRDefault="00687D20" w:rsidP="00687D20">
            <w:pPr>
              <w:pStyle w:val="Default"/>
              <w:spacing w:before="0" w:after="160" w:line="259" w:lineRule="auto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95B31" w14:textId="77777777" w:rsidR="00687D20" w:rsidRDefault="00687D20" w:rsidP="00687D20"/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C2D76" w14:textId="77777777" w:rsidR="00687D20" w:rsidRDefault="00687D20" w:rsidP="00687D20"/>
        </w:tc>
      </w:tr>
      <w:tr w:rsidR="00687D20" w14:paraId="77C0AD12" w14:textId="77777777" w:rsidTr="00687D20">
        <w:trPr>
          <w:trHeight w:val="1352"/>
        </w:trPr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0F5EE" w14:textId="2F7059C9" w:rsidR="00687D20" w:rsidRPr="00A52A22" w:rsidRDefault="00A52A22" w:rsidP="00687D20">
            <w:pPr>
              <w:pStyle w:val="Default"/>
              <w:spacing w:before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52A22"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13C7B" w14:textId="77777777" w:rsidR="00A52A22" w:rsidRPr="00E36DFD" w:rsidRDefault="00A52A22" w:rsidP="00A52A22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  <w:r w:rsidRPr="00E36DFD">
              <w:rPr>
                <w:b/>
                <w:bCs/>
                <w:sz w:val="24"/>
                <w:szCs w:val="24"/>
              </w:rPr>
              <w:t>Create a customized exception and also make use of all the 5 exception keywords.</w:t>
            </w:r>
          </w:p>
          <w:p w14:paraId="62D76754" w14:textId="77777777" w:rsidR="00687D20" w:rsidRPr="00A52A22" w:rsidRDefault="00687D20" w:rsidP="00687D20">
            <w:pPr>
              <w:pStyle w:val="Default"/>
              <w:spacing w:before="0" w:after="160" w:line="259" w:lineRule="auto"/>
              <w:rPr>
                <w:rFonts w:asciiTheme="minorHAnsi" w:eastAsiaTheme="minorHAnsi" w:hAnsiTheme="minorHAnsi" w:cstheme="minorBidi"/>
                <w:b/>
                <w:bCs/>
                <w:color w:val="auto"/>
                <w:bdr w:val="none" w:sz="0" w:space="0" w:color="auto"/>
                <w:lang w:val="en-IN"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E05F" w14:textId="77777777" w:rsidR="00687D20" w:rsidRDefault="00687D20" w:rsidP="00687D20"/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9B11" w14:textId="77777777" w:rsidR="00687D20" w:rsidRDefault="00687D20" w:rsidP="00687D20"/>
        </w:tc>
      </w:tr>
      <w:tr w:rsidR="00687D20" w14:paraId="5212C5A0" w14:textId="77777777" w:rsidTr="00687D20">
        <w:trPr>
          <w:trHeight w:val="1352"/>
        </w:trPr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79D6" w14:textId="77777777" w:rsidR="00687D20" w:rsidRDefault="00687D20" w:rsidP="00687D20">
            <w:pPr>
              <w:pStyle w:val="Default"/>
              <w:spacing w:before="0" w:line="240" w:lineRule="auto"/>
              <w:jc w:val="center"/>
            </w:pP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AC89B" w14:textId="77777777" w:rsidR="00687D20" w:rsidRDefault="00687D20" w:rsidP="00687D20">
            <w:pPr>
              <w:pStyle w:val="Default"/>
              <w:spacing w:before="0" w:after="160" w:line="259" w:lineRule="auto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AF2F" w14:textId="77777777" w:rsidR="00687D20" w:rsidRPr="00687D20" w:rsidRDefault="00687D20" w:rsidP="00687D20">
            <w:pPr>
              <w:rPr>
                <w:lang w:val="en-US"/>
              </w:rPr>
            </w:pP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85DA" w14:textId="77777777" w:rsidR="00687D20" w:rsidRDefault="00687D20" w:rsidP="00687D20"/>
        </w:tc>
      </w:tr>
      <w:tr w:rsidR="00687D20" w14:paraId="019D7AD5" w14:textId="77777777" w:rsidTr="00687D20">
        <w:trPr>
          <w:trHeight w:val="1352"/>
        </w:trPr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46544" w14:textId="77777777" w:rsidR="00687D20" w:rsidRDefault="00687D20" w:rsidP="00687D20">
            <w:pPr>
              <w:pStyle w:val="Default"/>
              <w:spacing w:before="0" w:line="240" w:lineRule="auto"/>
            </w:pP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DA8E3" w14:textId="77777777" w:rsidR="00687D20" w:rsidRDefault="00687D20" w:rsidP="00687D20">
            <w:pPr>
              <w:pStyle w:val="Default"/>
              <w:spacing w:before="0" w:after="160" w:line="259" w:lineRule="auto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D55F" w14:textId="77777777" w:rsidR="00687D20" w:rsidRDefault="00687D20" w:rsidP="00687D20"/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A6D3D" w14:textId="77777777" w:rsidR="00687D20" w:rsidRDefault="00687D20" w:rsidP="00687D20"/>
        </w:tc>
      </w:tr>
      <w:tr w:rsidR="00687D20" w14:paraId="022AF967" w14:textId="77777777" w:rsidTr="00687D20">
        <w:trPr>
          <w:trHeight w:val="1352"/>
        </w:trPr>
        <w:tc>
          <w:tcPr>
            <w:tcW w:w="1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DDD4D" w14:textId="77777777" w:rsidR="00687D20" w:rsidRDefault="00687D20" w:rsidP="00687D20">
            <w:pPr>
              <w:pStyle w:val="Default"/>
              <w:spacing w:before="0" w:line="240" w:lineRule="auto"/>
              <w:jc w:val="center"/>
            </w:pPr>
          </w:p>
        </w:tc>
        <w:tc>
          <w:tcPr>
            <w:tcW w:w="4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94FD" w14:textId="77777777" w:rsidR="00687D20" w:rsidRDefault="00687D20" w:rsidP="00687D20">
            <w:pPr>
              <w:pStyle w:val="Default"/>
              <w:spacing w:before="0" w:after="160" w:line="259" w:lineRule="auto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36DDD" w14:textId="77777777" w:rsidR="00687D20" w:rsidRDefault="00687D20" w:rsidP="00687D20"/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7F1A" w14:textId="77777777" w:rsidR="00687D20" w:rsidRDefault="00687D20" w:rsidP="00687D20"/>
        </w:tc>
      </w:tr>
    </w:tbl>
    <w:p w14:paraId="7EE476B1" w14:textId="70B13B1E" w:rsidR="00687D20" w:rsidRPr="00687D20" w:rsidRDefault="00687D20" w:rsidP="00687D20">
      <w:r>
        <w:br w:type="page"/>
      </w:r>
    </w:p>
    <w:p w14:paraId="598B8A05" w14:textId="2C3EC3A6" w:rsidR="00396412" w:rsidRDefault="00396412" w:rsidP="007F35C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13C3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23CA770C" w14:textId="77777777" w:rsidR="007F35C9" w:rsidRDefault="007F35C9" w:rsidP="007F35C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5466839" w14:textId="4FA5CE71" w:rsidR="0090005A" w:rsidRDefault="00396412" w:rsidP="0090005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211C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3563" w:rsidRPr="007625E1">
        <w:rPr>
          <w:b/>
          <w:bCs/>
          <w:sz w:val="24"/>
          <w:szCs w:val="24"/>
        </w:rPr>
        <w:t>Write a </w:t>
      </w:r>
      <w:r w:rsidR="0033732A" w:rsidRPr="007625E1">
        <w:rPr>
          <w:b/>
          <w:bCs/>
          <w:sz w:val="24"/>
          <w:szCs w:val="24"/>
        </w:rPr>
        <w:t xml:space="preserve">java </w:t>
      </w:r>
      <w:r w:rsidR="00923563" w:rsidRPr="007625E1">
        <w:rPr>
          <w:b/>
          <w:bCs/>
          <w:sz w:val="24"/>
          <w:szCs w:val="24"/>
        </w:rPr>
        <w:t>program</w:t>
      </w:r>
      <w:r w:rsidR="0033732A" w:rsidRPr="007625E1">
        <w:rPr>
          <w:b/>
          <w:bCs/>
          <w:sz w:val="24"/>
          <w:szCs w:val="24"/>
        </w:rPr>
        <w:t xml:space="preserve"> to implement stack and queue </w:t>
      </w:r>
      <w:r w:rsidR="00FD404A" w:rsidRPr="007625E1">
        <w:rPr>
          <w:b/>
          <w:bCs/>
          <w:sz w:val="24"/>
          <w:szCs w:val="24"/>
        </w:rPr>
        <w:t>concept.</w:t>
      </w:r>
      <w:r w:rsidR="00923563" w:rsidRPr="00923563">
        <w:rPr>
          <w:sz w:val="24"/>
          <w:szCs w:val="24"/>
        </w:rPr>
        <w:t> </w:t>
      </w:r>
    </w:p>
    <w:p w14:paraId="75B1077D" w14:textId="77777777" w:rsidR="002C6703" w:rsidRDefault="002C6703" w:rsidP="0090005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1BBA6" w14:textId="2C19A795" w:rsidR="001607F1" w:rsidRDefault="00396412" w:rsidP="0090005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>Programming Code:</w:t>
      </w:r>
    </w:p>
    <w:p w14:paraId="0454BBD5" w14:textId="77777777" w:rsidR="00E36DFD" w:rsidRPr="00E36DFD" w:rsidRDefault="00E36DFD" w:rsidP="0090005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CEBFA" w14:textId="3F353C3C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.*;</w:t>
      </w:r>
    </w:p>
    <w:p w14:paraId="40D59330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>class HelloWorld {</w:t>
      </w:r>
    </w:p>
    <w:p w14:paraId="5C7C6935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Stack&lt;Integer&gt; stack, int a) {</w:t>
      </w:r>
    </w:p>
    <w:p w14:paraId="2BDD0F1D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07F1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1607F1">
        <w:rPr>
          <w:rFonts w:ascii="Times New Roman" w:hAnsi="Times New Roman" w:cs="Times New Roman"/>
          <w:sz w:val="24"/>
          <w:szCs w:val="24"/>
        </w:rPr>
        <w:t>(a);</w:t>
      </w:r>
    </w:p>
    <w:p w14:paraId="5A99A4D9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("Pushed item " + a + " to the stack.");</w:t>
      </w:r>
    </w:p>
    <w:p w14:paraId="26426004" w14:textId="29270CCD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6A450E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pop_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Stack&lt;Integer&gt; stack) {</w:t>
      </w:r>
    </w:p>
    <w:p w14:paraId="16E80E7E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while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()) {</w:t>
      </w:r>
    </w:p>
    <w:p w14:paraId="5F80BA88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 xml:space="preserve">("Popped item " + </w:t>
      </w:r>
      <w:proofErr w:type="spellStart"/>
      <w:proofErr w:type="gramStart"/>
      <w:r w:rsidRPr="001607F1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) + " from the stack.");</w:t>
      </w:r>
    </w:p>
    <w:p w14:paraId="6880ED8A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25A3D2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A7D38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727D39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Queue&lt;Integer&gt; queue, int a) {</w:t>
      </w:r>
    </w:p>
    <w:p w14:paraId="1C3AD02C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07F1">
        <w:rPr>
          <w:rFonts w:ascii="Times New Roman" w:hAnsi="Times New Roman" w:cs="Times New Roman"/>
          <w:sz w:val="24"/>
          <w:szCs w:val="24"/>
        </w:rPr>
        <w:t>queue.offer</w:t>
      </w:r>
      <w:proofErr w:type="spellEnd"/>
      <w:proofErr w:type="gramEnd"/>
      <w:r w:rsidRPr="001607F1">
        <w:rPr>
          <w:rFonts w:ascii="Times New Roman" w:hAnsi="Times New Roman" w:cs="Times New Roman"/>
          <w:sz w:val="24"/>
          <w:szCs w:val="24"/>
        </w:rPr>
        <w:t>(a);</w:t>
      </w:r>
    </w:p>
    <w:p w14:paraId="1750EEA5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("Pushed item " + a + " to the queue.");</w:t>
      </w:r>
    </w:p>
    <w:p w14:paraId="16DFEE6F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CADE89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C7E8D1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pop_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Queue&lt;Integer&gt; queue) {</w:t>
      </w:r>
    </w:p>
    <w:p w14:paraId="0C3B5280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while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()) {</w:t>
      </w:r>
    </w:p>
    <w:p w14:paraId="5AD8B14B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 xml:space="preserve">("Popped item " + </w:t>
      </w:r>
      <w:proofErr w:type="spellStart"/>
      <w:proofErr w:type="gramStart"/>
      <w:r w:rsidRPr="001607F1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1607F1">
        <w:rPr>
          <w:rFonts w:ascii="Times New Roman" w:hAnsi="Times New Roman" w:cs="Times New Roman"/>
          <w:sz w:val="24"/>
          <w:szCs w:val="24"/>
        </w:rPr>
        <w:t>() + " from the queue.");</w:t>
      </w:r>
    </w:p>
    <w:p w14:paraId="46167E4F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F88466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C25E1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460700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) {</w:t>
      </w:r>
    </w:p>
    <w:p w14:paraId="088751D0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("----Stack----");</w:t>
      </w:r>
    </w:p>
    <w:p w14:paraId="4A5A3EA0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Stack&lt;Integer&gt; stack = new Stack&lt;Integer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);</w:t>
      </w:r>
    </w:p>
    <w:p w14:paraId="03216475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stack, 10);</w:t>
      </w:r>
    </w:p>
    <w:p w14:paraId="3317984C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stack, 20);</w:t>
      </w:r>
    </w:p>
    <w:p w14:paraId="2B3A7381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stack, 30);</w:t>
      </w:r>
    </w:p>
    <w:p w14:paraId="7C6DE8D0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pop_stack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(stack);</w:t>
      </w:r>
    </w:p>
    <w:p w14:paraId="1F89624F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("----Queue----");</w:t>
      </w:r>
    </w:p>
    <w:p w14:paraId="748D3628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Queue&lt;Integer&gt; queue = new LinkedList&lt;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);</w:t>
      </w:r>
    </w:p>
    <w:p w14:paraId="686384FB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queue, 10);</w:t>
      </w:r>
    </w:p>
    <w:p w14:paraId="4CF1731D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queue, 20);</w:t>
      </w:r>
    </w:p>
    <w:p w14:paraId="65DA08E2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1607F1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7F1">
        <w:rPr>
          <w:rFonts w:ascii="Times New Roman" w:hAnsi="Times New Roman" w:cs="Times New Roman"/>
          <w:sz w:val="24"/>
          <w:szCs w:val="24"/>
        </w:rPr>
        <w:t>queue, 30);</w:t>
      </w:r>
    </w:p>
    <w:p w14:paraId="7893AEC6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07F1">
        <w:rPr>
          <w:rFonts w:ascii="Times New Roman" w:hAnsi="Times New Roman" w:cs="Times New Roman"/>
          <w:sz w:val="24"/>
          <w:szCs w:val="24"/>
        </w:rPr>
        <w:t>pop_queue</w:t>
      </w:r>
      <w:proofErr w:type="spellEnd"/>
      <w:r w:rsidRPr="001607F1">
        <w:rPr>
          <w:rFonts w:ascii="Times New Roman" w:hAnsi="Times New Roman" w:cs="Times New Roman"/>
          <w:sz w:val="24"/>
          <w:szCs w:val="24"/>
        </w:rPr>
        <w:t>(queue);</w:t>
      </w:r>
    </w:p>
    <w:p w14:paraId="54A4D89D" w14:textId="77777777" w:rsidR="002C24DB" w:rsidRPr="001607F1" w:rsidRDefault="002C24DB" w:rsidP="002C24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>    }</w:t>
      </w:r>
    </w:p>
    <w:p w14:paraId="2BC83FDE" w14:textId="5316F472" w:rsidR="00923563" w:rsidRPr="00923563" w:rsidRDefault="002C24DB" w:rsidP="002C24D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7F1">
        <w:rPr>
          <w:rFonts w:ascii="Times New Roman" w:hAnsi="Times New Roman" w:cs="Times New Roman"/>
          <w:sz w:val="24"/>
          <w:szCs w:val="24"/>
        </w:rPr>
        <w:t>}</w:t>
      </w:r>
    </w:p>
    <w:p w14:paraId="5D4EF531" w14:textId="16DBE5A9" w:rsidR="00396412" w:rsidRDefault="00396412" w:rsidP="0090005A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1E690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9A26DDA" w14:textId="77777777" w:rsidR="00E36DFD" w:rsidRPr="001E6907" w:rsidRDefault="00E36DFD" w:rsidP="0090005A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1E71BC" w14:textId="0FA25E9B" w:rsidR="00923563" w:rsidRPr="00923563" w:rsidRDefault="001E6907" w:rsidP="0090005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9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141189" wp14:editId="13F19B93">
            <wp:extent cx="2644369" cy="3048264"/>
            <wp:effectExtent l="0" t="0" r="3810" b="0"/>
            <wp:docPr id="19841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3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3CB6" w14:textId="77777777" w:rsidR="007625E1" w:rsidRDefault="007625E1" w:rsidP="0090005A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55C6BC0" w14:textId="51A279D2" w:rsidR="00436E68" w:rsidRPr="00E36DFD" w:rsidRDefault="00396412" w:rsidP="0090005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>Learning Outcomes</w:t>
      </w:r>
      <w:r w:rsidR="007F35C9" w:rsidRPr="00E36DF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15B43FC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1A1FB75A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4E6D7500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036B9249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7B637684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2A9C7867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27E4DB51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5169344E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7938745F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656AC41F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39DED1D5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7D96CE5E" w14:textId="77777777" w:rsidR="007625E1" w:rsidRPr="007625E1" w:rsidRDefault="007625E1" w:rsidP="007625E1">
      <w:pPr>
        <w:rPr>
          <w:rFonts w:ascii="Times New Roman" w:hAnsi="Times New Roman" w:cs="Times New Roman"/>
          <w:sz w:val="26"/>
          <w:szCs w:val="26"/>
        </w:rPr>
      </w:pPr>
    </w:p>
    <w:p w14:paraId="1C31B057" w14:textId="77777777" w:rsidR="007625E1" w:rsidRDefault="007625E1" w:rsidP="007625E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7BE403" w14:textId="73E73EF9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33DB802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26A1D426" w14:textId="77777777" w:rsidR="007625E1" w:rsidRDefault="007625E1" w:rsidP="007625E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13C3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295481B5" w14:textId="77777777" w:rsidR="007625E1" w:rsidRDefault="007625E1" w:rsidP="007625E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00D6AB" w14:textId="77777777" w:rsidR="007625E1" w:rsidRPr="007625E1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BA43C0">
        <w:t xml:space="preserve"> </w:t>
      </w:r>
      <w:r w:rsidRPr="00E36DFD">
        <w:rPr>
          <w:b/>
          <w:bCs/>
          <w:sz w:val="24"/>
          <w:szCs w:val="24"/>
        </w:rPr>
        <w:t>Write a java program to produce the tokens from given long string.</w:t>
      </w:r>
      <w:r w:rsidRPr="007625E1">
        <w:rPr>
          <w:b/>
          <w:bCs/>
          <w:sz w:val="24"/>
          <w:szCs w:val="24"/>
        </w:rPr>
        <w:t> </w:t>
      </w:r>
    </w:p>
    <w:p w14:paraId="7D3836C2" w14:textId="77777777" w:rsidR="007625E1" w:rsidRPr="007625E1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9AC1B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 xml:space="preserve">Programming Code: </w:t>
      </w:r>
    </w:p>
    <w:p w14:paraId="051F7687" w14:textId="77777777" w:rsidR="00E36DFD" w:rsidRPr="00E36DFD" w:rsidRDefault="00E36DFD" w:rsidP="007625E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C7CEC" w14:textId="77777777" w:rsidR="007625E1" w:rsidRPr="00BA43C0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BA43C0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BA43C0">
        <w:rPr>
          <w:rFonts w:ascii="Times New Roman" w:hAnsi="Times New Roman" w:cs="Times New Roman"/>
          <w:sz w:val="26"/>
          <w:szCs w:val="26"/>
        </w:rPr>
        <w:t>.StringTokenizer</w:t>
      </w:r>
      <w:proofErr w:type="spellEnd"/>
      <w:r w:rsidRPr="00BA43C0">
        <w:rPr>
          <w:rFonts w:ascii="Times New Roman" w:hAnsi="Times New Roman" w:cs="Times New Roman"/>
          <w:sz w:val="26"/>
          <w:szCs w:val="26"/>
        </w:rPr>
        <w:t>;</w:t>
      </w:r>
    </w:p>
    <w:p w14:paraId="27013FFB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>public class Main {</w:t>
      </w:r>
    </w:p>
    <w:p w14:paraId="76003647" w14:textId="77777777" w:rsidR="007625E1" w:rsidRPr="00BA43C0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 xml:space="preserve">public static void main (String [] </w:t>
      </w:r>
      <w:proofErr w:type="spellStart"/>
      <w:r w:rsidRPr="00BA43C0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BA43C0">
        <w:rPr>
          <w:rFonts w:ascii="Times New Roman" w:hAnsi="Times New Roman" w:cs="Times New Roman"/>
          <w:sz w:val="26"/>
          <w:szCs w:val="26"/>
        </w:rPr>
        <w:t>) {</w:t>
      </w:r>
    </w:p>
    <w:p w14:paraId="012F478B" w14:textId="77777777" w:rsidR="007625E1" w:rsidRPr="00BA43C0" w:rsidRDefault="007625E1" w:rsidP="007625E1">
      <w:pPr>
        <w:spacing w:after="0"/>
        <w:ind w:left="18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 w:rsidRPr="00BA43C0">
        <w:rPr>
          <w:rFonts w:ascii="Times New Roman" w:hAnsi="Times New Roman" w:cs="Times New Roman"/>
          <w:sz w:val="26"/>
          <w:szCs w:val="26"/>
        </w:rPr>
        <w:t>longString</w:t>
      </w:r>
      <w:proofErr w:type="spellEnd"/>
      <w:r w:rsidRPr="00BA43C0">
        <w:rPr>
          <w:rFonts w:ascii="Times New Roman" w:hAnsi="Times New Roman" w:cs="Times New Roman"/>
          <w:sz w:val="26"/>
          <w:szCs w:val="26"/>
        </w:rPr>
        <w:t xml:space="preserve"> = "This is a long string with multiple words and punctuation.";</w:t>
      </w:r>
    </w:p>
    <w:p w14:paraId="40471CDF" w14:textId="61F3F1CA" w:rsidR="007625E1" w:rsidRPr="00BA43C0" w:rsidRDefault="007625E1" w:rsidP="00E36DFD">
      <w:pPr>
        <w:spacing w:after="0"/>
        <w:ind w:left="18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3C0">
        <w:rPr>
          <w:rFonts w:ascii="Times New Roman" w:hAnsi="Times New Roman" w:cs="Times New Roman"/>
          <w:sz w:val="26"/>
          <w:szCs w:val="26"/>
        </w:rPr>
        <w:t>StringTokenizer</w:t>
      </w:r>
      <w:proofErr w:type="spellEnd"/>
      <w:r w:rsidRPr="00BA43C0">
        <w:rPr>
          <w:rFonts w:ascii="Times New Roman" w:hAnsi="Times New Roman" w:cs="Times New Roman"/>
          <w:sz w:val="26"/>
          <w:szCs w:val="26"/>
        </w:rPr>
        <w:t xml:space="preserve"> tokenizer = new </w:t>
      </w:r>
      <w:proofErr w:type="spellStart"/>
      <w:r w:rsidRPr="00BA43C0">
        <w:rPr>
          <w:rFonts w:ascii="Times New Roman" w:hAnsi="Times New Roman" w:cs="Times New Roman"/>
          <w:sz w:val="26"/>
          <w:szCs w:val="26"/>
        </w:rPr>
        <w:t>StringTokenizer</w:t>
      </w:r>
      <w:proofErr w:type="spellEnd"/>
      <w:r w:rsidRPr="00BA43C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A43C0">
        <w:rPr>
          <w:rFonts w:ascii="Times New Roman" w:hAnsi="Times New Roman" w:cs="Times New Roman"/>
          <w:sz w:val="26"/>
          <w:szCs w:val="26"/>
        </w:rPr>
        <w:t>longString</w:t>
      </w:r>
      <w:proofErr w:type="spellEnd"/>
      <w:r w:rsidRPr="00BA43C0">
        <w:rPr>
          <w:rFonts w:ascii="Times New Roman" w:hAnsi="Times New Roman" w:cs="Times New Roman"/>
          <w:sz w:val="26"/>
          <w:szCs w:val="26"/>
        </w:rPr>
        <w:t>);</w:t>
      </w:r>
    </w:p>
    <w:p w14:paraId="032B61FB" w14:textId="77777777" w:rsidR="007625E1" w:rsidRPr="00BA43C0" w:rsidRDefault="007625E1" w:rsidP="007625E1">
      <w:pPr>
        <w:spacing w:after="0"/>
        <w:ind w:left="18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3C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BA43C0">
        <w:rPr>
          <w:rFonts w:ascii="Times New Roman" w:hAnsi="Times New Roman" w:cs="Times New Roman"/>
          <w:sz w:val="26"/>
          <w:szCs w:val="26"/>
        </w:rPr>
        <w:t>("Tokens from the given long string:");</w:t>
      </w:r>
    </w:p>
    <w:p w14:paraId="325A9694" w14:textId="77777777" w:rsidR="007625E1" w:rsidRPr="00BA43C0" w:rsidRDefault="007625E1" w:rsidP="007625E1">
      <w:pPr>
        <w:spacing w:after="0"/>
        <w:ind w:left="18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 xml:space="preserve"> while (</w:t>
      </w:r>
      <w:proofErr w:type="spellStart"/>
      <w:proofErr w:type="gramStart"/>
      <w:r w:rsidRPr="00BA43C0">
        <w:rPr>
          <w:rFonts w:ascii="Times New Roman" w:hAnsi="Times New Roman" w:cs="Times New Roman"/>
          <w:sz w:val="26"/>
          <w:szCs w:val="26"/>
        </w:rPr>
        <w:t>tokenizer.hasMoreTokens</w:t>
      </w:r>
      <w:proofErr w:type="spellEnd"/>
      <w:proofErr w:type="gramEnd"/>
      <w:r w:rsidRPr="00BA43C0">
        <w:rPr>
          <w:rFonts w:ascii="Times New Roman" w:hAnsi="Times New Roman" w:cs="Times New Roman"/>
          <w:sz w:val="26"/>
          <w:szCs w:val="26"/>
        </w:rPr>
        <w:t>()) {</w:t>
      </w:r>
    </w:p>
    <w:p w14:paraId="584F6EAE" w14:textId="77777777" w:rsidR="007625E1" w:rsidRPr="00BA43C0" w:rsidRDefault="007625E1" w:rsidP="007625E1">
      <w:pPr>
        <w:spacing w:after="0"/>
        <w:ind w:left="18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 xml:space="preserve"> String token = </w:t>
      </w:r>
      <w:proofErr w:type="spellStart"/>
      <w:proofErr w:type="gramStart"/>
      <w:r w:rsidRPr="00BA43C0">
        <w:rPr>
          <w:rFonts w:ascii="Times New Roman" w:hAnsi="Times New Roman" w:cs="Times New Roman"/>
          <w:sz w:val="26"/>
          <w:szCs w:val="26"/>
        </w:rPr>
        <w:t>tokenizer.nextToken</w:t>
      </w:r>
      <w:proofErr w:type="spellEnd"/>
      <w:proofErr w:type="gramEnd"/>
      <w:r w:rsidRPr="00BA43C0">
        <w:rPr>
          <w:rFonts w:ascii="Times New Roman" w:hAnsi="Times New Roman" w:cs="Times New Roman"/>
          <w:sz w:val="26"/>
          <w:szCs w:val="26"/>
        </w:rPr>
        <w:t>();</w:t>
      </w:r>
    </w:p>
    <w:p w14:paraId="7A55DB8E" w14:textId="77777777" w:rsidR="007625E1" w:rsidRPr="00BA43C0" w:rsidRDefault="007625E1" w:rsidP="007625E1">
      <w:pPr>
        <w:spacing w:after="0"/>
        <w:ind w:left="18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43C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BA43C0">
        <w:rPr>
          <w:rFonts w:ascii="Times New Roman" w:hAnsi="Times New Roman" w:cs="Times New Roman"/>
          <w:sz w:val="26"/>
          <w:szCs w:val="26"/>
        </w:rPr>
        <w:t>(token);</w:t>
      </w:r>
    </w:p>
    <w:p w14:paraId="4AD4C854" w14:textId="77777777" w:rsidR="007625E1" w:rsidRPr="00BA43C0" w:rsidRDefault="007625E1" w:rsidP="007625E1">
      <w:pPr>
        <w:spacing w:after="0"/>
        <w:ind w:left="18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BA43C0">
        <w:rPr>
          <w:rFonts w:ascii="Times New Roman" w:hAnsi="Times New Roman" w:cs="Times New Roman"/>
          <w:sz w:val="26"/>
          <w:szCs w:val="26"/>
        </w:rPr>
        <w:t>}</w:t>
      </w:r>
    </w:p>
    <w:p w14:paraId="60160E2A" w14:textId="77777777" w:rsidR="007625E1" w:rsidRPr="00BA43C0" w:rsidRDefault="007625E1" w:rsidP="007625E1">
      <w:pPr>
        <w:spacing w:after="0"/>
        <w:ind w:left="18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492A3E52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A43C0">
        <w:rPr>
          <w:rFonts w:ascii="Times New Roman" w:hAnsi="Times New Roman" w:cs="Times New Roman"/>
          <w:sz w:val="26"/>
          <w:szCs w:val="26"/>
        </w:rPr>
        <w:t>}</w:t>
      </w:r>
    </w:p>
    <w:p w14:paraId="3401750C" w14:textId="77777777" w:rsidR="007625E1" w:rsidRPr="00BA43C0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4A59A31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37BDDAD" w14:textId="77777777" w:rsidR="00E36DFD" w:rsidRPr="00E36DFD" w:rsidRDefault="00E36DFD" w:rsidP="007625E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931CE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39C9FA" wp14:editId="1AD1DF1A">
            <wp:extent cx="2727960" cy="22773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301" cy="22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7AE7" w14:textId="77777777" w:rsidR="007625E1" w:rsidRPr="00923563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863CF" w14:textId="77777777" w:rsidR="007625E1" w:rsidRPr="00E36DFD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 xml:space="preserve">Learning Outcomes: </w:t>
      </w:r>
    </w:p>
    <w:p w14:paraId="3A7B48BA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0C5DAE23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4BD64DFB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2FA9CD7F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075D8CE1" w14:textId="77777777" w:rsidR="007625E1" w:rsidRDefault="007625E1" w:rsidP="007625E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13C3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2AF24831" w14:textId="77777777" w:rsidR="007625E1" w:rsidRDefault="007625E1" w:rsidP="00E36DFD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BC838F9" w14:textId="77777777" w:rsidR="007625E1" w:rsidRPr="007625E1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BA43C0">
        <w:t xml:space="preserve"> </w:t>
      </w:r>
      <w:r w:rsidRPr="007625E1">
        <w:rPr>
          <w:b/>
          <w:bCs/>
        </w:rPr>
        <w:t>Write a java package to show dynamic polymorphism and interfaces.</w:t>
      </w:r>
    </w:p>
    <w:p w14:paraId="3B3E72A3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0AA4F" w14:textId="77777777" w:rsidR="007625E1" w:rsidRPr="00E36DFD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 xml:space="preserve">Programming Code: </w:t>
      </w:r>
    </w:p>
    <w:p w14:paraId="1CFED8DB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528366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Interface(</w:t>
      </w:r>
      <w:proofErr w:type="gramEnd"/>
      <w:r>
        <w:rPr>
          <w:rFonts w:ascii="Times New Roman" w:hAnsi="Times New Roman" w:cs="Times New Roman"/>
          <w:sz w:val="26"/>
          <w:szCs w:val="26"/>
        </w:rPr>
        <w:t>Animal.java)</w:t>
      </w:r>
    </w:p>
    <w:p w14:paraId="5CF92BFC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787ACB6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F0C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A11E35" wp14:editId="4110D1C3">
            <wp:extent cx="4816257" cy="1615580"/>
            <wp:effectExtent l="0" t="0" r="3810" b="3810"/>
            <wp:docPr id="38847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73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6EA0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E15C5EB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Cat.java</w:t>
      </w:r>
    </w:p>
    <w:p w14:paraId="77890EA8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56A164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7458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4BFF14" wp14:editId="278588EB">
            <wp:extent cx="4435224" cy="2149026"/>
            <wp:effectExtent l="0" t="0" r="3810" b="3810"/>
            <wp:docPr id="142861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14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24B7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ADF3A7B" w14:textId="5A8BCF11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Dog.java</w:t>
      </w:r>
    </w:p>
    <w:p w14:paraId="18D26079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03E7DD3" w14:textId="2F14AAD2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268C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E2735E" wp14:editId="377E865C">
            <wp:extent cx="4503420" cy="1821180"/>
            <wp:effectExtent l="0" t="0" r="0" b="7620"/>
            <wp:docPr id="27277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72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21" cy="18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B7AE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Main.java</w:t>
      </w:r>
    </w:p>
    <w:p w14:paraId="3DCDDD10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42C789D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376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F852CD" wp14:editId="1F8D59D7">
            <wp:extent cx="4770533" cy="3101609"/>
            <wp:effectExtent l="0" t="0" r="0" b="3810"/>
            <wp:docPr id="28021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12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DE33" w14:textId="77777777" w:rsidR="007625E1" w:rsidRPr="00C71BBE" w:rsidRDefault="007625E1" w:rsidP="007625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D282917" w14:textId="77777777" w:rsidR="007625E1" w:rsidRPr="00E36DFD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D1F540" w14:textId="77777777" w:rsidR="007625E1" w:rsidRPr="001E6907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BD13AD" w14:textId="77777777" w:rsidR="007625E1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ins w:id="0" w:author="arpit bhalla" w:date="2024-04-27T16:16:00Z">
        <w:r w:rsidRPr="00A52A2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drawing>
            <wp:inline distT="0" distB="0" distL="0" distR="0" wp14:anchorId="0CBC5F01" wp14:editId="3195714C">
              <wp:extent cx="3101609" cy="1386960"/>
              <wp:effectExtent l="0" t="0" r="3810" b="3810"/>
              <wp:docPr id="162984725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984725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01609" cy="1386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180E8C" w14:textId="77777777" w:rsidR="00E36DFD" w:rsidRPr="00923563" w:rsidRDefault="00E36DFD" w:rsidP="007625E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88FCA" w14:textId="77777777" w:rsidR="007625E1" w:rsidRPr="00E36DFD" w:rsidRDefault="007625E1" w:rsidP="007625E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 xml:space="preserve">Learning Outcomes: </w:t>
      </w:r>
    </w:p>
    <w:p w14:paraId="6C877E1C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3E288CE1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17FBDEF7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45F5B770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37609397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2E61C845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359D5FCD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5E5C7777" w14:textId="1C60014D" w:rsidR="007625E1" w:rsidRDefault="00A52A22" w:rsidP="00A52A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1B3E8DD" w14:textId="77777777" w:rsidR="00E36DFD" w:rsidRDefault="00E36DFD" w:rsidP="00E36DFD">
      <w:pPr>
        <w:spacing w:after="0"/>
        <w:ind w:left="288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EXPERIMENT 4</w:t>
      </w:r>
    </w:p>
    <w:p w14:paraId="1DF9618B" w14:textId="77777777" w:rsidR="00E36DFD" w:rsidRDefault="00E36DFD" w:rsidP="00E36DF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1FE3B2" w14:textId="77777777" w:rsidR="00E36DFD" w:rsidRDefault="00E36DFD" w:rsidP="00E36DFD">
      <w:pPr>
        <w:spacing w:after="0"/>
        <w:jc w:val="both"/>
        <w:rPr>
          <w:b/>
          <w:bCs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>
        <w:t xml:space="preserve"> </w:t>
      </w:r>
      <w:r w:rsidRPr="00E36DFD">
        <w:rPr>
          <w:b/>
          <w:bCs/>
          <w:sz w:val="24"/>
          <w:szCs w:val="24"/>
        </w:rPr>
        <w:t>Write a Java program to show multithreaded producer and consumer</w:t>
      </w:r>
      <w:r>
        <w:rPr>
          <w:b/>
          <w:bCs/>
        </w:rPr>
        <w:t xml:space="preserve"> application.</w:t>
      </w:r>
    </w:p>
    <w:p w14:paraId="48DA119C" w14:textId="77777777" w:rsidR="00E36DFD" w:rsidRDefault="00E36DFD" w:rsidP="00E36DFD">
      <w:pPr>
        <w:spacing w:after="0"/>
        <w:jc w:val="both"/>
        <w:rPr>
          <w:b/>
          <w:bCs/>
        </w:rPr>
      </w:pPr>
    </w:p>
    <w:p w14:paraId="796EE11A" w14:textId="77777777" w:rsidR="00E36DFD" w:rsidRP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 xml:space="preserve">Programming Code: </w:t>
      </w:r>
    </w:p>
    <w:p w14:paraId="1D284EF5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BEA08E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Producer.java</w:t>
      </w:r>
    </w:p>
    <w:p w14:paraId="2ACD7790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8614083" w14:textId="60A39D7E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EDD524" wp14:editId="24697DFC">
            <wp:extent cx="4724400" cy="6667500"/>
            <wp:effectExtent l="0" t="0" r="0" b="0"/>
            <wp:docPr id="2041569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6595" w14:textId="28B52536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Consumer.java</w:t>
      </w:r>
    </w:p>
    <w:p w14:paraId="2BACDB45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BF04498" w14:textId="2164A409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168A69" wp14:editId="7D0D750D">
            <wp:extent cx="4221480" cy="5798820"/>
            <wp:effectExtent l="0" t="0" r="7620" b="0"/>
            <wp:docPr id="1090413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C43D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103780E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FEFB48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1D43C78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CE9707A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29D5B94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A29F865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72D6034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55B41C6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0BABABD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89C70E9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DC8F345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B845BE1" w14:textId="6D726092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Main.java</w:t>
      </w:r>
    </w:p>
    <w:p w14:paraId="571F7904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7C00CB5" w14:textId="70DA518E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C8D129" wp14:editId="6584E7EE">
            <wp:extent cx="4723841" cy="2339340"/>
            <wp:effectExtent l="0" t="0" r="635" b="3810"/>
            <wp:docPr id="124276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95" cy="23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CDCB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DB41F58" w14:textId="3881B150" w:rsidR="00E36DFD" w:rsidRPr="00E36DFD" w:rsidRDefault="00E36DFD" w:rsidP="00E36DFD">
      <w:pPr>
        <w:tabs>
          <w:tab w:val="left" w:pos="3108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36DF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F57A824" w14:textId="77777777" w:rsidR="00E36DFD" w:rsidRDefault="00E36DFD" w:rsidP="00E36DFD">
      <w:pPr>
        <w:tabs>
          <w:tab w:val="left" w:pos="3108"/>
        </w:tabs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2235786" w14:textId="7237358A" w:rsid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0CE4D8" wp14:editId="5E1BF948">
            <wp:extent cx="2301240" cy="2042160"/>
            <wp:effectExtent l="0" t="0" r="3810" b="0"/>
            <wp:docPr id="99947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76DC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18088" w14:textId="77777777" w:rsidR="00E36DFD" w:rsidRP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 xml:space="preserve">Learning Outcomes: </w:t>
      </w:r>
    </w:p>
    <w:p w14:paraId="1B530512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355B4716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17CE9F58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2C4A8D41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4FD4CA05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71D5E421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010294F7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7BB81080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7EF6E837" w14:textId="77777777" w:rsidR="00E36DFD" w:rsidRDefault="00E36DFD" w:rsidP="00E36DF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19AE8DE" w14:textId="7FDDE714" w:rsidR="00E36DFD" w:rsidRDefault="00E36DFD" w:rsidP="00E36DF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EXPERIMENT 5</w:t>
      </w:r>
    </w:p>
    <w:p w14:paraId="3EE474CD" w14:textId="77777777" w:rsidR="00E36DFD" w:rsidRDefault="00E36DFD" w:rsidP="00E36DF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61A261" w14:textId="77777777" w:rsidR="00E36DFD" w:rsidRPr="00E36DFD" w:rsidRDefault="00E36DFD" w:rsidP="00E36DFD">
      <w:pPr>
        <w:spacing w:after="0"/>
        <w:jc w:val="both"/>
        <w:rPr>
          <w:b/>
          <w:bCs/>
          <w:sz w:val="24"/>
          <w:szCs w:val="24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>
        <w:t xml:space="preserve"> </w:t>
      </w:r>
      <w:r w:rsidRPr="00E36DFD">
        <w:rPr>
          <w:b/>
          <w:bCs/>
          <w:sz w:val="24"/>
          <w:szCs w:val="24"/>
        </w:rPr>
        <w:t>Create a customized exception and also make use of all the 5 exception keywords.</w:t>
      </w:r>
    </w:p>
    <w:p w14:paraId="630184C1" w14:textId="77777777" w:rsidR="00E36DFD" w:rsidRPr="00E36DFD" w:rsidRDefault="00E36DFD" w:rsidP="00E36DFD">
      <w:pPr>
        <w:spacing w:after="0"/>
        <w:jc w:val="both"/>
        <w:rPr>
          <w:b/>
          <w:bCs/>
          <w:sz w:val="24"/>
          <w:szCs w:val="24"/>
        </w:rPr>
      </w:pPr>
    </w:p>
    <w:p w14:paraId="059F4F24" w14:textId="77777777" w:rsidR="00E36DFD" w:rsidRP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 xml:space="preserve">Programming Code: </w:t>
      </w:r>
    </w:p>
    <w:p w14:paraId="07C42354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ABBAC5" w14:textId="53395F9A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BEE3EC" wp14:editId="1FB73A04">
            <wp:extent cx="5425440" cy="3489960"/>
            <wp:effectExtent l="0" t="0" r="3810" b="0"/>
            <wp:docPr id="6728470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6EE1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628F53B" w14:textId="77777777" w:rsidR="00E36DFD" w:rsidRP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3A5C48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C548DDC" w14:textId="4C28719B" w:rsid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3AC4C2" wp14:editId="476E9E24">
            <wp:extent cx="3169920" cy="647700"/>
            <wp:effectExtent l="0" t="0" r="0" b="0"/>
            <wp:docPr id="117527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C128" w14:textId="77777777" w:rsid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2F7F5" w14:textId="77777777" w:rsidR="00E36DFD" w:rsidRPr="00E36DFD" w:rsidRDefault="00E36DFD" w:rsidP="00E36D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6DFD">
        <w:rPr>
          <w:rFonts w:ascii="Times New Roman" w:hAnsi="Times New Roman" w:cs="Times New Roman"/>
          <w:b/>
          <w:bCs/>
          <w:sz w:val="28"/>
          <w:szCs w:val="28"/>
        </w:rPr>
        <w:t xml:space="preserve">Learning Outcomes: </w:t>
      </w:r>
    </w:p>
    <w:p w14:paraId="349C4A28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20BB29F5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4CFAC5D5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2FEF2861" w14:textId="77777777" w:rsid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p w14:paraId="2BB7B585" w14:textId="72D41CCE" w:rsidR="00A52A22" w:rsidRDefault="00A52A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E61FFF3" w14:textId="77777777" w:rsidR="007625E1" w:rsidRPr="007625E1" w:rsidRDefault="007625E1" w:rsidP="007625E1">
      <w:pPr>
        <w:tabs>
          <w:tab w:val="left" w:pos="3720"/>
        </w:tabs>
        <w:rPr>
          <w:rFonts w:ascii="Times New Roman" w:hAnsi="Times New Roman" w:cs="Times New Roman"/>
          <w:sz w:val="26"/>
          <w:szCs w:val="26"/>
        </w:rPr>
      </w:pPr>
    </w:p>
    <w:sectPr w:rsidR="007625E1" w:rsidRPr="007625E1" w:rsidSect="00A709E3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0BB75" w14:textId="77777777" w:rsidR="003C5EE5" w:rsidRDefault="003C5EE5">
      <w:pPr>
        <w:spacing w:after="0" w:line="240" w:lineRule="auto"/>
      </w:pPr>
      <w:r>
        <w:separator/>
      </w:r>
    </w:p>
  </w:endnote>
  <w:endnote w:type="continuationSeparator" w:id="0">
    <w:p w14:paraId="2EEC6D7F" w14:textId="77777777" w:rsidR="003C5EE5" w:rsidRDefault="003C5EE5">
      <w:pPr>
        <w:spacing w:after="0" w:line="240" w:lineRule="auto"/>
      </w:pPr>
      <w:r>
        <w:continuationSeparator/>
      </w:r>
    </w:p>
  </w:endnote>
  <w:endnote w:type="continuationNotice" w:id="1">
    <w:p w14:paraId="63A74FC6" w14:textId="77777777" w:rsidR="003C5EE5" w:rsidRDefault="003C5E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9"/>
      <w:gridCol w:w="4507"/>
    </w:tblGrid>
    <w:tr w:rsidR="00FB11EC" w14:paraId="2480EC5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57A83E5" w14:textId="77777777" w:rsidR="00FB11EC" w:rsidRDefault="00FB11E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822A782" w14:textId="77777777" w:rsidR="00FB11EC" w:rsidRDefault="00FB11EC">
          <w:pPr>
            <w:pStyle w:val="Header"/>
            <w:jc w:val="right"/>
            <w:rPr>
              <w:caps/>
              <w:sz w:val="18"/>
            </w:rPr>
          </w:pPr>
        </w:p>
      </w:tc>
    </w:tr>
    <w:tr w:rsidR="00FB11EC" w14:paraId="4B5C1E9B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0F85FDD" w14:textId="77777777" w:rsidR="00FB11EC" w:rsidRDefault="00FB11E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53825DFA" w14:textId="0FEB29C9" w:rsidR="00FB11EC" w:rsidRPr="003A3493" w:rsidRDefault="00FB11EC" w:rsidP="00FB11EC">
          <w:pPr>
            <w:pStyle w:val="Footer"/>
            <w:rPr>
              <w:b/>
              <w:bCs/>
              <w:caps/>
              <w:color w:val="808080" w:themeColor="background1" w:themeShade="80"/>
              <w:sz w:val="24"/>
              <w:szCs w:val="24"/>
            </w:rPr>
          </w:pPr>
        </w:p>
      </w:tc>
    </w:tr>
  </w:tbl>
  <w:p w14:paraId="280EFCFF" w14:textId="77777777" w:rsidR="00FB11EC" w:rsidRDefault="00FB1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93C0B" w14:textId="77777777" w:rsidR="003C5EE5" w:rsidRDefault="003C5EE5">
      <w:pPr>
        <w:spacing w:after="0" w:line="240" w:lineRule="auto"/>
      </w:pPr>
      <w:r>
        <w:separator/>
      </w:r>
    </w:p>
  </w:footnote>
  <w:footnote w:type="continuationSeparator" w:id="0">
    <w:p w14:paraId="4B27BFE6" w14:textId="77777777" w:rsidR="003C5EE5" w:rsidRDefault="003C5EE5">
      <w:pPr>
        <w:spacing w:after="0" w:line="240" w:lineRule="auto"/>
      </w:pPr>
      <w:r>
        <w:continuationSeparator/>
      </w:r>
    </w:p>
  </w:footnote>
  <w:footnote w:type="continuationNotice" w:id="1">
    <w:p w14:paraId="5F4D788C" w14:textId="77777777" w:rsidR="003C5EE5" w:rsidRDefault="003C5E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8796B"/>
    <w:multiLevelType w:val="multilevel"/>
    <w:tmpl w:val="30A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F37F9"/>
    <w:multiLevelType w:val="hybridMultilevel"/>
    <w:tmpl w:val="F6ACB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17E7F"/>
    <w:multiLevelType w:val="hybridMultilevel"/>
    <w:tmpl w:val="1FB24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E7F5E"/>
    <w:multiLevelType w:val="multilevel"/>
    <w:tmpl w:val="30A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301F9"/>
    <w:multiLevelType w:val="hybridMultilevel"/>
    <w:tmpl w:val="B32E6F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134D6C"/>
    <w:multiLevelType w:val="hybridMultilevel"/>
    <w:tmpl w:val="83144016"/>
    <w:lvl w:ilvl="0" w:tplc="1D5CCB0A">
      <w:start w:val="1"/>
      <w:numFmt w:val="decimal"/>
      <w:lvlText w:val="%1."/>
      <w:lvlJc w:val="left"/>
      <w:pPr>
        <w:ind w:left="284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4503C"/>
    <w:multiLevelType w:val="hybridMultilevel"/>
    <w:tmpl w:val="964441C8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" w15:restartNumberingAfterBreak="0">
    <w:nsid w:val="7F71752A"/>
    <w:multiLevelType w:val="hybridMultilevel"/>
    <w:tmpl w:val="4EF6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31064">
    <w:abstractNumId w:val="1"/>
  </w:num>
  <w:num w:numId="2" w16cid:durableId="1650793261">
    <w:abstractNumId w:val="7"/>
  </w:num>
  <w:num w:numId="3" w16cid:durableId="472454193">
    <w:abstractNumId w:val="3"/>
  </w:num>
  <w:num w:numId="4" w16cid:durableId="501896238">
    <w:abstractNumId w:val="4"/>
  </w:num>
  <w:num w:numId="5" w16cid:durableId="1681660023">
    <w:abstractNumId w:val="0"/>
  </w:num>
  <w:num w:numId="6" w16cid:durableId="1121345396">
    <w:abstractNumId w:val="2"/>
  </w:num>
  <w:num w:numId="7" w16cid:durableId="1548032914">
    <w:abstractNumId w:val="5"/>
  </w:num>
  <w:num w:numId="8" w16cid:durableId="2036229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0E"/>
    <w:rsid w:val="00007E6D"/>
    <w:rsid w:val="00020F07"/>
    <w:rsid w:val="00021B68"/>
    <w:rsid w:val="000811B0"/>
    <w:rsid w:val="0015783F"/>
    <w:rsid w:val="001607F1"/>
    <w:rsid w:val="001E6907"/>
    <w:rsid w:val="001F773B"/>
    <w:rsid w:val="00211C1F"/>
    <w:rsid w:val="00265C17"/>
    <w:rsid w:val="002C24DB"/>
    <w:rsid w:val="002C6703"/>
    <w:rsid w:val="00301702"/>
    <w:rsid w:val="00324CC8"/>
    <w:rsid w:val="0033732A"/>
    <w:rsid w:val="0034737E"/>
    <w:rsid w:val="00396412"/>
    <w:rsid w:val="003C4349"/>
    <w:rsid w:val="003C5EE5"/>
    <w:rsid w:val="00436E68"/>
    <w:rsid w:val="0044148C"/>
    <w:rsid w:val="00480707"/>
    <w:rsid w:val="00483498"/>
    <w:rsid w:val="00492D1E"/>
    <w:rsid w:val="005766DE"/>
    <w:rsid w:val="0058697F"/>
    <w:rsid w:val="005B0BA0"/>
    <w:rsid w:val="005B46EB"/>
    <w:rsid w:val="005C44E4"/>
    <w:rsid w:val="006368CE"/>
    <w:rsid w:val="0064270E"/>
    <w:rsid w:val="00687D20"/>
    <w:rsid w:val="006A1679"/>
    <w:rsid w:val="006E3DFA"/>
    <w:rsid w:val="00746033"/>
    <w:rsid w:val="00754D74"/>
    <w:rsid w:val="007625E1"/>
    <w:rsid w:val="007771C6"/>
    <w:rsid w:val="007946A8"/>
    <w:rsid w:val="007F35C9"/>
    <w:rsid w:val="008020B2"/>
    <w:rsid w:val="0086000A"/>
    <w:rsid w:val="008C75C6"/>
    <w:rsid w:val="008D5779"/>
    <w:rsid w:val="0090005A"/>
    <w:rsid w:val="00923563"/>
    <w:rsid w:val="00944F67"/>
    <w:rsid w:val="00961354"/>
    <w:rsid w:val="00980329"/>
    <w:rsid w:val="009D53F6"/>
    <w:rsid w:val="00A52A22"/>
    <w:rsid w:val="00A709E3"/>
    <w:rsid w:val="00AB5006"/>
    <w:rsid w:val="00AD5EDC"/>
    <w:rsid w:val="00AD7AA0"/>
    <w:rsid w:val="00B2218C"/>
    <w:rsid w:val="00BA040A"/>
    <w:rsid w:val="00C11C73"/>
    <w:rsid w:val="00C450E8"/>
    <w:rsid w:val="00C57C15"/>
    <w:rsid w:val="00C93C90"/>
    <w:rsid w:val="00C97A28"/>
    <w:rsid w:val="00D15BD0"/>
    <w:rsid w:val="00DA2478"/>
    <w:rsid w:val="00DE6731"/>
    <w:rsid w:val="00E00486"/>
    <w:rsid w:val="00E36DFD"/>
    <w:rsid w:val="00E4345D"/>
    <w:rsid w:val="00E47131"/>
    <w:rsid w:val="00E47B19"/>
    <w:rsid w:val="00E7476A"/>
    <w:rsid w:val="00E81B95"/>
    <w:rsid w:val="00EC1670"/>
    <w:rsid w:val="00F23639"/>
    <w:rsid w:val="00F425AA"/>
    <w:rsid w:val="00F66B49"/>
    <w:rsid w:val="00FA4ADB"/>
    <w:rsid w:val="00FB11EC"/>
    <w:rsid w:val="00FD404A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46B38"/>
  <w15:chartTrackingRefBased/>
  <w15:docId w15:val="{696A4B36-C97A-44DE-8DF9-49696F0C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0E"/>
  </w:style>
  <w:style w:type="paragraph" w:styleId="Footer">
    <w:name w:val="footer"/>
    <w:basedOn w:val="Normal"/>
    <w:link w:val="FooterChar"/>
    <w:uiPriority w:val="99"/>
    <w:unhideWhenUsed/>
    <w:rsid w:val="00642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0E"/>
  </w:style>
  <w:style w:type="paragraph" w:styleId="ListParagraph">
    <w:name w:val="List Paragraph"/>
    <w:basedOn w:val="Normal"/>
    <w:uiPriority w:val="34"/>
    <w:qFormat/>
    <w:rsid w:val="0064270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427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64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427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270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1C1F"/>
    <w:rPr>
      <w:color w:val="605E5C"/>
      <w:shd w:val="clear" w:color="auto" w:fill="E1DFDD"/>
    </w:rPr>
  </w:style>
  <w:style w:type="paragraph" w:customStyle="1" w:styleId="Default">
    <w:name w:val="Default"/>
    <w:rsid w:val="00687D2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 w:eastAsia="en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110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6732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8649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2" w:space="0" w:color="E0E0E0"/>
                <w:bottom w:val="single" w:sz="2" w:space="0" w:color="E0E0E0"/>
                <w:right w:val="single" w:sz="2" w:space="0" w:color="E0E0E0"/>
              </w:divBdr>
              <w:divsChild>
                <w:div w:id="13682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8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8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2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Bhalla</dc:creator>
  <cp:keywords/>
  <dc:description/>
  <cp:lastModifiedBy>Geetansh</cp:lastModifiedBy>
  <cp:revision>3</cp:revision>
  <cp:lastPrinted>2024-04-29T14:16:00Z</cp:lastPrinted>
  <dcterms:created xsi:type="dcterms:W3CDTF">2024-04-30T09:26:00Z</dcterms:created>
  <dcterms:modified xsi:type="dcterms:W3CDTF">2024-05-16T17:19:00Z</dcterms:modified>
</cp:coreProperties>
</file>